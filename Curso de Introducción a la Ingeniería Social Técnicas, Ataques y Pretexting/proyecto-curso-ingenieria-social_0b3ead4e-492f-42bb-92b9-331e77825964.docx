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 del Curso de Ingeniería Social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Elaboración de Escenario de Pretexting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Instrucciones:</w:t>
      </w:r>
      <w:r w:rsidDel="00000000" w:rsidR="00000000" w:rsidRPr="00000000">
        <w:rPr>
          <w:rtl w:val="0"/>
        </w:rPr>
        <w:t xml:space="preserve"> Para realizar la siguiente tarea siga los siguientes pasos: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 un posible objetivo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(el objetivo puede ser una persona, una empresa, una compañía, un servicio Web, etc.).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Haciendo uso de las siguientes herramientas realice una búsqueda de información sobre su objetivo: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 los portales de Facebook, Twitter, 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otras redes sociales.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Recolecta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imágenes.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Estudie los gustos y preferencias del objetivo.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Investigue amigos y hobbies.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INTelligence (OSINT) Reference Sheet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https://tpia.com/resources/Pictures/2019%20CPE%20files/OSINT%20Resources.pdf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ource Intelliegence Tools and Resources Handbook-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https://i-intelligence.eu/uploads/public-documents/OSINT_Handbook_June-2018_Final.pdf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Vaya </w:t>
      </w:r>
      <w:r w:rsidDel="00000000" w:rsidR="00000000" w:rsidRPr="00000000">
        <w:rPr>
          <w:rtl w:val="0"/>
        </w:rPr>
        <w:t xml:space="preserve">creando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Folder o un archivo (file), sobre l</w:t>
      </w:r>
      <w:r w:rsidDel="00000000" w:rsidR="00000000" w:rsidRPr="00000000">
        <w:rPr>
          <w:rtl w:val="0"/>
        </w:rPr>
        <w:t xml:space="preserve">os datos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vaya consiguiendo del objetivo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Screenshots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fotos, </w:t>
      </w: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recopilado la información</w:t>
      </w:r>
      <w:r w:rsidDel="00000000" w:rsidR="00000000" w:rsidRPr="00000000">
        <w:rPr>
          <w:rtl w:val="0"/>
        </w:rPr>
        <w:t xml:space="preserve">, utilice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plantilla (</w:t>
      </w:r>
      <w:r w:rsidDel="00000000" w:rsidR="00000000" w:rsidRPr="00000000">
        <w:rPr>
          <w:rtl w:val="0"/>
        </w:rPr>
        <w:t xml:space="preserve">Apéndice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 para ir preparando el informe sobre los resultados de la búsqueda de información.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Provea las fuentes en donde encontró la información.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los datos de su </w:t>
      </w:r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conociendo sus vulnerabilidades, proceda a diseñar un ataque de pretexting: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Utilice la plantilla adjunta (</w:t>
      </w:r>
      <w:r w:rsidDel="00000000" w:rsidR="00000000" w:rsidRPr="00000000">
        <w:rPr>
          <w:rtl w:val="0"/>
        </w:rPr>
        <w:t xml:space="preserve">Apéndice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A)  para crear el escenario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Ensaye su ataque.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 su ataque en un video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recuerde que los escenarios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efectivos son los que tienen al menos 3 a 4 de los principios de SE incorporados en el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APÉNDICE A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Plantilla de Pretexting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Nombre del Pretexto: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Nombre del Cliente: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Nombre del Personaje: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Datos demográficos del Personaje: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Antecedentes del Personaje: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Nombre del Objetivo: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Datos demográficos de Objetivo: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Resultados del OSINT: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Script: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Contexto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Palabras Claves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Apéndice B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 de Pretexting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Dossier Target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Target: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2"/>
          <w:szCs w:val="32"/>
        </w:rPr>
        <w:sectPr>
          <w:headerReference r:id="rId9" w:type="default"/>
          <w:footerReference r:id="rId10" w:type="default"/>
          <w:pgSz w:h="15840" w:w="12240" w:orient="portrait"/>
          <w:pgMar w:bottom="1440" w:top="342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Tabla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 Conten</w:t>
      </w: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ido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del </w:t>
            </w:r>
          </w:hyperlink>
          <w:hyperlink w:anchor="_heading=h.gjdgxs"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Objetivo</w:t>
            </w:r>
          </w:hyperlink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Empresa/Persona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Utilizadas para la 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búsqueda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Oportunidades/Vulnerabilidades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Pre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  <w:sectPr>
          <w:type w:val="nextPage"/>
          <w:pgSz w:h="15840" w:w="12240" w:orient="portrait"/>
          <w:pgMar w:bottom="1440" w:top="342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del Objetivo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Descripción de la Empresa/Persona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Fuentes: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Herramientas Utilizadas para la búsqueda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8.00000000000006" w:lineRule="auto"/>
        <w:ind w:left="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4" w:right="0" w:hanging="234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Metagoofil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Reddit.com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0" w:line="281" w:lineRule="auto"/>
        <w:ind w:left="468" w:right="0" w:hanging="368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Netcraft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0" w:line="281" w:lineRule="auto"/>
        <w:ind w:left="468" w:right="0" w:hanging="368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Oportunidades/Vulnerabilidades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Escenario de Pretexting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even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"/>
    </w:sdtPr>
    <w:sdtContent>
      <w:p w:rsidR="00000000" w:rsidDel="00000000" w:rsidP="00000000" w:rsidRDefault="00000000" w:rsidRPr="00000000" w14:paraId="0000007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ins w:author="Christopher Hadnagy" w:id="0" w:date="2011-04-14T20:11:00Z"/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sdt>
          <w:sdtPr>
            <w:tag w:val="goog_rdk_1"/>
          </w:sdtPr>
          <w:sdtContent>
            <w:ins w:author="Christopher Hadnagy" w:id="0" w:date="2011-04-14T20:11:00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  <w:sdt>
    <w:sdtPr>
      <w:tag w:val="goog_rdk_4"/>
    </w:sdtPr>
    <w:sdtContent>
      <w:p w:rsidR="00000000" w:rsidDel="00000000" w:rsidP="00000000" w:rsidRDefault="00000000" w:rsidRPr="00000000" w14:paraId="0000007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ins w:author="Christopher Hadnagy" w:id="0" w:date="2011-04-14T20:11:00Z"/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sdt>
          <w:sdtPr>
            <w:tag w:val="goog_rdk_3"/>
          </w:sdtPr>
          <w:sdtContent>
            <w:ins w:author="Christopher Hadnagy" w:id="0" w:date="2011-04-14T20:11:00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  <w:sdt>
    <w:sdtPr>
      <w:tag w:val="goog_rdk_6"/>
    </w:sdtPr>
    <w:sdtContent>
      <w:p w:rsidR="00000000" w:rsidDel="00000000" w:rsidP="00000000" w:rsidRDefault="00000000" w:rsidRPr="00000000" w14:paraId="0000007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ins w:author="Christopher Hadnagy" w:id="0" w:date="2011-04-14T20:11:00Z"/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sdt>
          <w:sdtPr>
            <w:tag w:val="goog_rdk_5"/>
          </w:sdtPr>
          <w:sdtContent>
            <w:ins w:author="Christopher Hadnagy" w:id="0" w:date="2011-04-14T20:11:00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35" w:hanging="236"/>
      </w:pPr>
      <w:rPr>
        <w:rFonts w:ascii="Cambria" w:cs="Cambria" w:eastAsia="Cambria" w:hAnsi="Cambria"/>
        <w:b w:val="0"/>
        <w:sz w:val="24"/>
        <w:szCs w:val="24"/>
      </w:rPr>
    </w:lvl>
    <w:lvl w:ilvl="1">
      <w:start w:val="1"/>
      <w:numFmt w:val="bullet"/>
      <w:lvlText w:val="•"/>
      <w:lvlJc w:val="left"/>
      <w:pPr>
        <w:ind w:left="1213" w:hanging="236.0000000000001"/>
      </w:pPr>
      <w:rPr/>
    </w:lvl>
    <w:lvl w:ilvl="2">
      <w:start w:val="1"/>
      <w:numFmt w:val="bullet"/>
      <w:lvlText w:val="•"/>
      <w:lvlJc w:val="left"/>
      <w:pPr>
        <w:ind w:left="2092" w:hanging="236"/>
      </w:pPr>
      <w:rPr/>
    </w:lvl>
    <w:lvl w:ilvl="3">
      <w:start w:val="1"/>
      <w:numFmt w:val="bullet"/>
      <w:lvlText w:val="•"/>
      <w:lvlJc w:val="left"/>
      <w:pPr>
        <w:ind w:left="2970" w:hanging="236"/>
      </w:pPr>
      <w:rPr/>
    </w:lvl>
    <w:lvl w:ilvl="4">
      <w:start w:val="1"/>
      <w:numFmt w:val="bullet"/>
      <w:lvlText w:val="•"/>
      <w:lvlJc w:val="left"/>
      <w:pPr>
        <w:ind w:left="3849" w:hanging="236.00000000000045"/>
      </w:pPr>
      <w:rPr/>
    </w:lvl>
    <w:lvl w:ilvl="5">
      <w:start w:val="1"/>
      <w:numFmt w:val="bullet"/>
      <w:lvlText w:val="•"/>
      <w:lvlJc w:val="left"/>
      <w:pPr>
        <w:ind w:left="4727" w:hanging="236"/>
      </w:pPr>
      <w:rPr/>
    </w:lvl>
    <w:lvl w:ilvl="6">
      <w:start w:val="1"/>
      <w:numFmt w:val="bullet"/>
      <w:lvlText w:val="•"/>
      <w:lvlJc w:val="left"/>
      <w:pPr>
        <w:ind w:left="5606" w:hanging="236"/>
      </w:pPr>
      <w:rPr/>
    </w:lvl>
    <w:lvl w:ilvl="7">
      <w:start w:val="1"/>
      <w:numFmt w:val="bullet"/>
      <w:lvlText w:val="•"/>
      <w:lvlJc w:val="left"/>
      <w:pPr>
        <w:ind w:left="6484" w:hanging="236"/>
      </w:pPr>
      <w:rPr/>
    </w:lvl>
    <w:lvl w:ilvl="8">
      <w:start w:val="1"/>
      <w:numFmt w:val="bullet"/>
      <w:lvlText w:val="•"/>
      <w:lvlJc w:val="left"/>
      <w:pPr>
        <w:ind w:left="7363" w:hanging="236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338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741FE"/>
    <w:pPr>
      <w:keepNext w:val="1"/>
      <w:keepLines w:val="1"/>
      <w:spacing w:after="0" w:before="480" w:line="240" w:lineRule="auto"/>
      <w:outlineLvl w:val="0"/>
    </w:pPr>
    <w:rPr>
      <w:rFonts w:ascii="Calibri" w:cs="Times New Roman" w:eastAsia="MS Gothic" w:hAnsi="Calibri"/>
      <w:b w:val="1"/>
      <w:bCs w:val="1"/>
      <w:color w:val="345a8a"/>
      <w:sz w:val="32"/>
      <w:szCs w:val="32"/>
      <w:lang w:eastAsia="ja-JP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338F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4B338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338F"/>
    <w:rPr>
      <w:sz w:val="22"/>
      <w:szCs w:val="22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4B338F"/>
  </w:style>
  <w:style w:type="table" w:styleId="TableGrid">
    <w:name w:val="Table Grid"/>
    <w:basedOn w:val="TableNormal"/>
    <w:uiPriority w:val="39"/>
    <w:rsid w:val="004B33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741FE"/>
    <w:rPr>
      <w:rFonts w:ascii="Calibri" w:cs="Times New Roman" w:eastAsia="MS Gothic" w:hAnsi="Calibri"/>
      <w:b w:val="1"/>
      <w:bCs w:val="1"/>
      <w:color w:val="345a8a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 w:val="1"/>
    <w:rsid w:val="004741FE"/>
    <w:pPr>
      <w:tabs>
        <w:tab w:val="center" w:pos="4320"/>
        <w:tab w:val="right" w:pos="8640"/>
      </w:tabs>
      <w:spacing w:after="0" w:line="240" w:lineRule="auto"/>
    </w:pPr>
    <w:rPr>
      <w:rFonts w:ascii="Cambria" w:cs="Times New Roman" w:eastAsia="MS Mincho" w:hAnsi="Cambria"/>
      <w:sz w:val="24"/>
      <w:szCs w:val="24"/>
      <w:lang w:eastAsia="ja-JP"/>
    </w:rPr>
  </w:style>
  <w:style w:type="character" w:styleId="HeaderChar" w:customStyle="1">
    <w:name w:val="Header Char"/>
    <w:basedOn w:val="DefaultParagraphFont"/>
    <w:link w:val="Header"/>
    <w:uiPriority w:val="99"/>
    <w:rsid w:val="004741FE"/>
    <w:rPr>
      <w:rFonts w:ascii="Cambria" w:cs="Times New Roman" w:eastAsia="MS Mincho" w:hAnsi="Cambria"/>
      <w:lang w:eastAsia="ja-JP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741FE"/>
    <w:pPr>
      <w:spacing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741FE"/>
    <w:pPr>
      <w:spacing w:after="100"/>
    </w:pPr>
    <w:rPr>
      <w:rFonts w:ascii="Cambria" w:cs="Times New Roman" w:eastAsia="MS Mincho" w:hAnsi="Cambria"/>
      <w:lang w:eastAsia="ja-JP"/>
    </w:rPr>
  </w:style>
  <w:style w:type="character" w:styleId="Hyperlink">
    <w:name w:val="Hyperlink"/>
    <w:uiPriority w:val="99"/>
    <w:unhideWhenUsed w:val="1"/>
    <w:rsid w:val="004741FE"/>
    <w:rPr>
      <w:color w:val="0000ff"/>
      <w:u w:val="single"/>
    </w:rPr>
  </w:style>
  <w:style w:type="paragraph" w:styleId="BodyText">
    <w:name w:val="Body Text"/>
    <w:basedOn w:val="Normal"/>
    <w:link w:val="BodyTextChar"/>
    <w:rsid w:val="004741FE"/>
    <w:pPr>
      <w:spacing w:after="120" w:line="240" w:lineRule="auto"/>
    </w:pPr>
    <w:rPr>
      <w:rFonts w:ascii="Cambria" w:cs="Times New Roman" w:eastAsia="MS Mincho" w:hAnsi="Cambria"/>
      <w:sz w:val="24"/>
      <w:szCs w:val="24"/>
      <w:lang w:eastAsia="ja-JP"/>
    </w:rPr>
  </w:style>
  <w:style w:type="character" w:styleId="BodyTextChar" w:customStyle="1">
    <w:name w:val="Body Text Char"/>
    <w:basedOn w:val="DefaultParagraphFont"/>
    <w:link w:val="BodyText"/>
    <w:rsid w:val="004741FE"/>
    <w:rPr>
      <w:rFonts w:ascii="Cambria" w:cs="Times New Roman" w:eastAsia="MS Mincho" w:hAnsi="Cambria"/>
      <w:lang w:eastAsia="ja-JP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C5C1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pia.com/resources/Pictures/2019%20CPE%20files/OSINT%20Resources.pdf" TargetMode="External"/><Relationship Id="rId8" Type="http://schemas.openxmlformats.org/officeDocument/2006/relationships/hyperlink" Target="https://i-intelligence.eu/uploads/public-documents/OSINT_Handbook_June-2018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eysZfrdE1nS9M0gsyecwATYaUA==">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2021-01-13T00:48:00Z</dcterms:created>
  <dc:creator>Aury M Curbelo Ruiz</dc:creator>
</cp:coreProperties>
</file>